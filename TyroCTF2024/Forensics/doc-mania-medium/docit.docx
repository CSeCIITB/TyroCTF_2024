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230B1" w14:textId="10E8D985" w:rsidR="00905757" w:rsidDel="00905757" w:rsidRDefault="00905757" w:rsidP="0090575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del w:id="0" w:author="Raj Pastagiya" w:date="2023-10-15T10:59:00Z"/>
          <w:rFonts w:ascii="Segoe UI" w:hAnsi="Segoe UI" w:cs="Segoe UI"/>
        </w:rPr>
      </w:pPr>
      <w:ins w:id="1" w:author="Raj Pastagiya" w:date="2023-10-15T10:59:00Z">
        <w:r>
          <w:rPr>
            <w:rFonts w:ascii="Segoe UI" w:hAnsi="Segoe UI" w:cs="Segoe UI"/>
            <w:sz w:val="52"/>
            <w:szCs w:val="52"/>
          </w:rPr>
          <w:t>Macros</w:t>
        </w:r>
      </w:ins>
    </w:p>
    <w:p w14:paraId="446C0505" w14:textId="77777777" w:rsidR="00905757" w:rsidRPr="00905757" w:rsidRDefault="0090575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ins w:id="2" w:author="Raj Pastagiya" w:date="2023-10-15T10:59:00Z"/>
          <w:rFonts w:ascii="Segoe UI" w:hAnsi="Segoe UI" w:cs="Segoe UI"/>
          <w:sz w:val="52"/>
          <w:szCs w:val="52"/>
          <w:rPrChange w:id="3" w:author="Raj Pastagiya" w:date="2023-10-15T10:59:00Z">
            <w:rPr>
              <w:ins w:id="4" w:author="Raj Pastagiya" w:date="2023-10-15T10:59:00Z"/>
              <w:rFonts w:ascii="Segoe UI" w:hAnsi="Segoe UI" w:cs="Segoe UI"/>
            </w:rPr>
          </w:rPrChange>
        </w:rPr>
        <w:pPrChange w:id="5" w:author="Raj Pastagiya" w:date="2023-10-15T10:59:00Z">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pPrChange>
      </w:pPr>
    </w:p>
    <w:p w14:paraId="197838BB" w14:textId="7C6C1DB5" w:rsidR="00905757" w:rsidDel="00905757" w:rsidRDefault="00905757" w:rsidP="0090575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del w:id="6" w:author="Raj Pastagiya" w:date="2023-10-15T10:59:00Z"/>
          <w:rFonts w:ascii="Segoe UI" w:hAnsi="Segoe UI" w:cs="Segoe UI"/>
        </w:rPr>
      </w:pPr>
    </w:p>
    <w:p w14:paraId="54AB42DE" w14:textId="0352C5BB" w:rsidR="00905757" w:rsidRPr="00905757" w:rsidRDefault="0090575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Fonts w:ascii="Segoe UI" w:hAnsi="Segoe UI" w:cs="Segoe UI"/>
        </w:rPr>
        <w:pPrChange w:id="7" w:author="Raj Pastagiya" w:date="2023-10-15T10:59:00Z">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pPrChange>
      </w:pPr>
      <w:r w:rsidRPr="00905757">
        <w:rPr>
          <w:rFonts w:ascii="Segoe UI" w:hAnsi="Segoe UI" w:cs="Segoe UI"/>
        </w:rPr>
        <w:t>In a Microsoft Word document, "macros" refer to small programs or scripts written in Visual Basic for Applications (VBA). These macros are used to automate tasks or add custom functionality to your Word documents. Here's an overview of macros in Word:</w:t>
      </w:r>
    </w:p>
    <w:p w14:paraId="49312A9F" w14:textId="77777777" w:rsidR="00905757" w:rsidRPr="00905757" w:rsidRDefault="00905757" w:rsidP="00905757">
      <w:pPr>
        <w:pStyle w:val="NormalWeb"/>
        <w:numPr>
          <w:ilvl w:val="0"/>
          <w:numId w:val="1"/>
        </w:numPr>
        <w:pBdr>
          <w:top w:val="single" w:sz="2" w:space="0" w:color="D9D9E3"/>
          <w:left w:val="single" w:sz="2" w:space="5" w:color="D9D9E3"/>
          <w:bottom w:val="single" w:sz="2" w:space="11" w:color="D9D9E3"/>
          <w:right w:val="single" w:sz="2" w:space="0" w:color="D9D9E3"/>
        </w:pBdr>
        <w:spacing w:before="0" w:beforeAutospacing="0" w:after="0" w:afterAutospacing="0"/>
        <w:rPr>
          <w:rFonts w:ascii="Segoe UI" w:hAnsi="Segoe UI" w:cs="Segoe UI"/>
        </w:rPr>
      </w:pPr>
      <w:r w:rsidRPr="00905757">
        <w:rPr>
          <w:rStyle w:val="Strong"/>
          <w:rFonts w:ascii="Segoe UI" w:hAnsi="Segoe UI" w:cs="Segoe UI"/>
          <w:bdr w:val="single" w:sz="2" w:space="0" w:color="D9D9E3" w:frame="1"/>
        </w:rPr>
        <w:t>Automation:</w:t>
      </w:r>
      <w:r w:rsidRPr="00905757">
        <w:rPr>
          <w:rFonts w:ascii="Segoe UI" w:hAnsi="Segoe UI" w:cs="Segoe UI"/>
        </w:rPr>
        <w:t xml:space="preserve"> Macros allow you to automate repetitive tasks in your Word documents. For example, you can create a macro to format text, generate custom tables, or perform find-and-replace operations automatically.</w:t>
      </w:r>
    </w:p>
    <w:p w14:paraId="7E3CE5C8" w14:textId="77777777" w:rsidR="00905757" w:rsidRPr="00905757" w:rsidRDefault="00905757" w:rsidP="00905757">
      <w:pPr>
        <w:pStyle w:val="NormalWeb"/>
        <w:numPr>
          <w:ilvl w:val="0"/>
          <w:numId w:val="1"/>
        </w:numPr>
        <w:pBdr>
          <w:top w:val="single" w:sz="2" w:space="0" w:color="D9D9E3"/>
          <w:left w:val="single" w:sz="2" w:space="5" w:color="D9D9E3"/>
          <w:bottom w:val="single" w:sz="2" w:space="11" w:color="D9D9E3"/>
          <w:right w:val="single" w:sz="2" w:space="0" w:color="D9D9E3"/>
        </w:pBdr>
        <w:spacing w:before="0" w:beforeAutospacing="0" w:after="0" w:afterAutospacing="0"/>
        <w:rPr>
          <w:rFonts w:ascii="Segoe UI" w:hAnsi="Segoe UI" w:cs="Segoe UI"/>
        </w:rPr>
      </w:pPr>
      <w:r w:rsidRPr="00905757">
        <w:rPr>
          <w:rStyle w:val="Strong"/>
          <w:rFonts w:ascii="Segoe UI" w:hAnsi="Segoe UI" w:cs="Segoe UI"/>
          <w:bdr w:val="single" w:sz="2" w:space="0" w:color="D9D9E3" w:frame="1"/>
        </w:rPr>
        <w:t>Customization:</w:t>
      </w:r>
      <w:r w:rsidRPr="00905757">
        <w:rPr>
          <w:rFonts w:ascii="Segoe UI" w:hAnsi="Segoe UI" w:cs="Segoe UI"/>
        </w:rPr>
        <w:t xml:space="preserve"> Macros enable you to customize Word to suit your specific needs. You can create custom toolbars, menus, and forms with macros to provide easy access to frequently used functions.</w:t>
      </w:r>
    </w:p>
    <w:p w14:paraId="01482990" w14:textId="77777777" w:rsidR="00905757" w:rsidRPr="00905757" w:rsidRDefault="00905757" w:rsidP="00905757">
      <w:pPr>
        <w:pStyle w:val="NormalWeb"/>
        <w:numPr>
          <w:ilvl w:val="0"/>
          <w:numId w:val="1"/>
        </w:numPr>
        <w:pBdr>
          <w:top w:val="single" w:sz="2" w:space="0" w:color="D9D9E3"/>
          <w:left w:val="single" w:sz="2" w:space="5" w:color="D9D9E3"/>
          <w:bottom w:val="single" w:sz="2" w:space="11" w:color="D9D9E3"/>
          <w:right w:val="single" w:sz="2" w:space="0" w:color="D9D9E3"/>
        </w:pBdr>
        <w:spacing w:before="0" w:beforeAutospacing="0" w:after="0" w:afterAutospacing="0"/>
        <w:rPr>
          <w:rFonts w:ascii="Segoe UI" w:hAnsi="Segoe UI" w:cs="Segoe UI"/>
        </w:rPr>
      </w:pPr>
      <w:r w:rsidRPr="00905757">
        <w:rPr>
          <w:rStyle w:val="Strong"/>
          <w:rFonts w:ascii="Segoe UI" w:hAnsi="Segoe UI" w:cs="Segoe UI"/>
          <w:bdr w:val="single" w:sz="2" w:space="0" w:color="D9D9E3" w:frame="1"/>
        </w:rPr>
        <w:t>Complex Document Processing:</w:t>
      </w:r>
      <w:r w:rsidRPr="00905757">
        <w:rPr>
          <w:rFonts w:ascii="Segoe UI" w:hAnsi="Segoe UI" w:cs="Segoe UI"/>
        </w:rPr>
        <w:t xml:space="preserve"> Macros can be used to process and manipulate complex documents. For example, you can create macros to generate reports, perform data analysis, or extract specific information from documents.</w:t>
      </w:r>
    </w:p>
    <w:p w14:paraId="486F2F30" w14:textId="77777777" w:rsidR="00905757" w:rsidRPr="00905757" w:rsidRDefault="00905757" w:rsidP="00905757">
      <w:pPr>
        <w:pStyle w:val="NormalWeb"/>
        <w:numPr>
          <w:ilvl w:val="0"/>
          <w:numId w:val="1"/>
        </w:numPr>
        <w:pBdr>
          <w:top w:val="single" w:sz="2" w:space="0" w:color="D9D9E3"/>
          <w:left w:val="single" w:sz="2" w:space="5" w:color="D9D9E3"/>
          <w:bottom w:val="single" w:sz="2" w:space="11" w:color="D9D9E3"/>
          <w:right w:val="single" w:sz="2" w:space="0" w:color="D9D9E3"/>
        </w:pBdr>
        <w:spacing w:before="0" w:beforeAutospacing="0" w:after="0" w:afterAutospacing="0"/>
        <w:rPr>
          <w:rFonts w:ascii="Segoe UI" w:hAnsi="Segoe UI" w:cs="Segoe UI"/>
        </w:rPr>
      </w:pPr>
      <w:r w:rsidRPr="00905757">
        <w:rPr>
          <w:rStyle w:val="Strong"/>
          <w:rFonts w:ascii="Segoe UI" w:hAnsi="Segoe UI" w:cs="Segoe UI"/>
          <w:bdr w:val="single" w:sz="2" w:space="0" w:color="D9D9E3" w:frame="1"/>
        </w:rPr>
        <w:t>Event-Driven Actions:</w:t>
      </w:r>
      <w:r w:rsidRPr="00905757">
        <w:rPr>
          <w:rFonts w:ascii="Segoe UI" w:hAnsi="Segoe UI" w:cs="Segoe UI"/>
        </w:rPr>
        <w:t xml:space="preserve"> Word allows you to associate macros with specific events. For instance, you can create a macro that runs automatically when a document is opened or saved, enabling you to perform certain actions or checks when these events occur.</w:t>
      </w:r>
    </w:p>
    <w:p w14:paraId="6C720EEA" w14:textId="77777777" w:rsidR="00905757" w:rsidRPr="00905757" w:rsidRDefault="00905757" w:rsidP="00905757">
      <w:pPr>
        <w:pStyle w:val="NormalWeb"/>
        <w:numPr>
          <w:ilvl w:val="0"/>
          <w:numId w:val="1"/>
        </w:numPr>
        <w:pBdr>
          <w:top w:val="single" w:sz="2" w:space="0" w:color="D9D9E3"/>
          <w:left w:val="single" w:sz="2" w:space="5" w:color="D9D9E3"/>
          <w:bottom w:val="single" w:sz="2" w:space="11" w:color="D9D9E3"/>
          <w:right w:val="single" w:sz="2" w:space="0" w:color="D9D9E3"/>
        </w:pBdr>
        <w:spacing w:before="0" w:beforeAutospacing="0" w:after="0" w:afterAutospacing="0"/>
        <w:rPr>
          <w:rFonts w:ascii="Segoe UI" w:hAnsi="Segoe UI" w:cs="Segoe UI"/>
        </w:rPr>
      </w:pPr>
      <w:r w:rsidRPr="00905757">
        <w:rPr>
          <w:rStyle w:val="Strong"/>
          <w:rFonts w:ascii="Segoe UI" w:hAnsi="Segoe UI" w:cs="Segoe UI"/>
          <w:bdr w:val="single" w:sz="2" w:space="0" w:color="D9D9E3" w:frame="1"/>
        </w:rPr>
        <w:t>Security:</w:t>
      </w:r>
      <w:r w:rsidRPr="00905757">
        <w:rPr>
          <w:rFonts w:ascii="Segoe UI" w:hAnsi="Segoe UI" w:cs="Segoe UI"/>
        </w:rPr>
        <w:t xml:space="preserve"> Macros can also pose a security risk if they are used maliciously. Microsoft Word includes security features to protect users from potentially harmful macros. By default, Word may disable macros in documents obtained from the internet or other potentially untrusted sources. Users are often prompted to enable or disable macros.</w:t>
      </w:r>
    </w:p>
    <w:p w14:paraId="6EB32170" w14:textId="77777777" w:rsidR="00905757" w:rsidRPr="00905757" w:rsidRDefault="00905757" w:rsidP="00905757">
      <w:pPr>
        <w:pStyle w:val="NormalWeb"/>
        <w:numPr>
          <w:ilvl w:val="0"/>
          <w:numId w:val="1"/>
        </w:numPr>
        <w:pBdr>
          <w:top w:val="single" w:sz="2" w:space="0" w:color="D9D9E3"/>
          <w:left w:val="single" w:sz="2" w:space="5" w:color="D9D9E3"/>
          <w:bottom w:val="single" w:sz="2" w:space="11" w:color="D9D9E3"/>
          <w:right w:val="single" w:sz="2" w:space="0" w:color="D9D9E3"/>
        </w:pBdr>
        <w:spacing w:before="0" w:beforeAutospacing="0" w:after="0" w:afterAutospacing="0"/>
        <w:rPr>
          <w:rFonts w:ascii="Segoe UI" w:hAnsi="Segoe UI" w:cs="Segoe UI"/>
        </w:rPr>
      </w:pPr>
      <w:r w:rsidRPr="00905757">
        <w:rPr>
          <w:rStyle w:val="Strong"/>
          <w:rFonts w:ascii="Segoe UI" w:hAnsi="Segoe UI" w:cs="Segoe UI"/>
          <w:bdr w:val="single" w:sz="2" w:space="0" w:color="D9D9E3" w:frame="1"/>
        </w:rPr>
        <w:t>Recording Macros:</w:t>
      </w:r>
      <w:r w:rsidRPr="00905757">
        <w:rPr>
          <w:rFonts w:ascii="Segoe UI" w:hAnsi="Segoe UI" w:cs="Segoe UI"/>
        </w:rPr>
        <w:t xml:space="preserve"> Word provides a feature called "Macro Recorder" that allows you to record a series of actions and then save them as a VBA macro. This is a helpful way for users without programming experience to automate tasks.</w:t>
      </w:r>
    </w:p>
    <w:p w14:paraId="6916BE65" w14:textId="77777777" w:rsidR="00905757" w:rsidRPr="00905757" w:rsidRDefault="00905757" w:rsidP="00905757">
      <w:pPr>
        <w:pStyle w:val="NormalWeb"/>
        <w:numPr>
          <w:ilvl w:val="0"/>
          <w:numId w:val="1"/>
        </w:numPr>
        <w:pBdr>
          <w:top w:val="single" w:sz="2" w:space="0" w:color="D9D9E3"/>
          <w:left w:val="single" w:sz="2" w:space="5" w:color="D9D9E3"/>
          <w:bottom w:val="single" w:sz="2" w:space="11" w:color="D9D9E3"/>
          <w:right w:val="single" w:sz="2" w:space="0" w:color="D9D9E3"/>
        </w:pBdr>
        <w:spacing w:before="0" w:beforeAutospacing="0" w:after="0" w:afterAutospacing="0"/>
        <w:rPr>
          <w:rFonts w:ascii="Segoe UI" w:hAnsi="Segoe UI" w:cs="Segoe UI"/>
        </w:rPr>
      </w:pPr>
      <w:r w:rsidRPr="00905757">
        <w:rPr>
          <w:rStyle w:val="Strong"/>
          <w:rFonts w:ascii="Segoe UI" w:hAnsi="Segoe UI" w:cs="Segoe UI"/>
          <w:bdr w:val="single" w:sz="2" w:space="0" w:color="D9D9E3" w:frame="1"/>
        </w:rPr>
        <w:t>Editing Macros:</w:t>
      </w:r>
      <w:r w:rsidRPr="00905757">
        <w:rPr>
          <w:rFonts w:ascii="Segoe UI" w:hAnsi="Segoe UI" w:cs="Segoe UI"/>
        </w:rPr>
        <w:t xml:space="preserve"> If you're familiar with VBA, you can manually write and edit macros using the Visual Basic for Applications editor within Word.</w:t>
      </w:r>
    </w:p>
    <w:p w14:paraId="28931A82" w14:textId="77777777" w:rsidR="00905757" w:rsidRPr="00905757" w:rsidRDefault="00905757" w:rsidP="00905757">
      <w:pPr>
        <w:pStyle w:val="NormalWeb"/>
        <w:numPr>
          <w:ilvl w:val="0"/>
          <w:numId w:val="1"/>
        </w:numPr>
        <w:pBdr>
          <w:top w:val="single" w:sz="2" w:space="0" w:color="D9D9E3"/>
          <w:left w:val="single" w:sz="2" w:space="5" w:color="D9D9E3"/>
          <w:bottom w:val="single" w:sz="2" w:space="11" w:color="D9D9E3"/>
          <w:right w:val="single" w:sz="2" w:space="0" w:color="D9D9E3"/>
        </w:pBdr>
        <w:spacing w:before="0" w:beforeAutospacing="0" w:after="0" w:afterAutospacing="0"/>
        <w:rPr>
          <w:rFonts w:ascii="Segoe UI" w:hAnsi="Segoe UI" w:cs="Segoe UI"/>
        </w:rPr>
      </w:pPr>
      <w:r w:rsidRPr="00905757">
        <w:rPr>
          <w:rStyle w:val="Strong"/>
          <w:rFonts w:ascii="Segoe UI" w:hAnsi="Segoe UI" w:cs="Segoe UI"/>
          <w:bdr w:val="single" w:sz="2" w:space="0" w:color="D9D9E3" w:frame="1"/>
        </w:rPr>
        <w:t>Distribution:</w:t>
      </w:r>
      <w:r w:rsidRPr="00905757">
        <w:rPr>
          <w:rFonts w:ascii="Segoe UI" w:hAnsi="Segoe UI" w:cs="Segoe UI"/>
        </w:rPr>
        <w:t xml:space="preserve"> You can share your Word documents containing macros with others, but they might need to enable macros to use the functionality. Always exercise caution when opening Word documents from unknown sources to prevent potential security risks.</w:t>
      </w:r>
    </w:p>
    <w:p w14:paraId="2E6CC3B2" w14:textId="2C3C658D" w:rsidR="00905757" w:rsidDel="00FE58AC" w:rsidRDefault="000B289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del w:id="8" w:author="Raj Pastagiya" w:date="2023-10-15T11:00:00Z"/>
          <w:rFonts w:ascii="Segoe UI" w:hAnsi="Segoe UI" w:cs="Segoe UI"/>
          <w:vanish/>
        </w:rPr>
      </w:pPr>
      <w:ins w:id="9" w:author="Raj Pastagiya" w:date="2023-10-15T11:03:00Z">
        <w:r w:rsidRPr="000B2894">
          <w:rPr>
            <w:rFonts w:ascii="Segoe UI" w:hAnsi="Segoe UI" w:cs="Segoe UI"/>
            <w:vanish/>
            <w:rPrChange w:id="10" w:author="Raj Pastagiya" w:date="2023-10-15T11:04:00Z">
              <w:rPr>
                <w:rFonts w:ascii="Segoe UI" w:hAnsi="Segoe UI" w:cs="Segoe UI"/>
              </w:rPr>
            </w:rPrChange>
          </w:rPr>
          <w:t xml:space="preserve">Hidden </w:t>
        </w:r>
      </w:ins>
      <w:ins w:id="11" w:author="Raj Pastagiya" w:date="2023-10-15T11:38:00Z">
        <w:r w:rsidR="00FE58AC">
          <w:rPr>
            <w:rFonts w:ascii="Segoe UI" w:hAnsi="Segoe UI" w:cs="Segoe UI"/>
            <w:vanish/>
          </w:rPr>
          <w:t>File</w:t>
        </w:r>
      </w:ins>
      <w:ins w:id="12" w:author="Raj Pastagiya" w:date="2023-10-19T09:53:00Z">
        <w:r w:rsidR="00C20137">
          <w:rPr>
            <w:rFonts w:ascii="Segoe UI" w:hAnsi="Segoe UI" w:cs="Segoe UI"/>
            <w:vanish/>
          </w:rPr>
          <w:t xml:space="preserve"> </w:t>
        </w:r>
      </w:ins>
      <w:ins w:id="13" w:author="Raj Pastagiya" w:date="2023-10-19T09:52:00Z">
        <w:r w:rsidR="00087338">
          <w:rPr>
            <w:rFonts w:ascii="Segoe UI" w:hAnsi="Segoe UI" w:cs="Segoe UI"/>
            <w:vanish/>
          </w:rPr>
          <w:t>(Base5</w:t>
        </w:r>
      </w:ins>
      <w:ins w:id="14" w:author="Raj Pastagiya" w:date="2023-10-19T09:53:00Z">
        <w:r w:rsidR="00C20137">
          <w:rPr>
            <w:rFonts w:ascii="Segoe UI" w:hAnsi="Segoe UI" w:cs="Segoe UI"/>
            <w:vanish/>
          </w:rPr>
          <w:t>8</w:t>
        </w:r>
      </w:ins>
      <w:ins w:id="15" w:author="Raj Pastagiya" w:date="2023-10-19T09:52:00Z">
        <w:r w:rsidR="00087338">
          <w:rPr>
            <w:rFonts w:ascii="Segoe UI" w:hAnsi="Segoe UI" w:cs="Segoe UI"/>
            <w:vanish/>
          </w:rPr>
          <w:t>)</w:t>
        </w:r>
      </w:ins>
      <w:ins w:id="16" w:author="Raj Pastagiya" w:date="2023-10-15T11:03:00Z">
        <w:r w:rsidRPr="000B2894">
          <w:rPr>
            <w:rFonts w:ascii="Segoe UI" w:hAnsi="Segoe UI" w:cs="Segoe UI"/>
            <w:vanish/>
            <w:rPrChange w:id="17" w:author="Raj Pastagiya" w:date="2023-10-15T11:04:00Z">
              <w:rPr>
                <w:rFonts w:ascii="Segoe UI" w:hAnsi="Segoe UI" w:cs="Segoe UI"/>
              </w:rPr>
            </w:rPrChange>
          </w:rPr>
          <w:t xml:space="preserve">: </w:t>
        </w:r>
      </w:ins>
      <w:del w:id="18" w:author="Raj Pastagiya" w:date="2023-10-15T11:02:00Z">
        <w:r w:rsidR="00905757" w:rsidRPr="000B2894" w:rsidDel="000B2894">
          <w:rPr>
            <w:rFonts w:ascii="Segoe UI" w:hAnsi="Segoe UI" w:cs="Segoe UI"/>
            <w:vanish/>
            <w:rPrChange w:id="19" w:author="Raj Pastagiya" w:date="2023-10-15T11:04:00Z">
              <w:rPr>
                <w:rFonts w:ascii="Segoe UI" w:hAnsi="Segoe UI" w:cs="Segoe UI"/>
              </w:rPr>
            </w:rPrChange>
          </w:rPr>
          <w:delText>It's important to be cautious with macros, especially when dealing with documents from untrusted sources, as they can potentially contain harmful code. Always use macro features in Word with vigilance and ensure that your security settings are configured to protect your computer from potentially malicious macros.</w:delText>
        </w:r>
      </w:del>
    </w:p>
    <w:p w14:paraId="14ADF106" w14:textId="77777777" w:rsidR="00FE58AC" w:rsidRPr="000B2894" w:rsidRDefault="00FE58AC" w:rsidP="0090575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ins w:id="20" w:author="Raj Pastagiya" w:date="2023-10-15T11:39:00Z"/>
          <w:rFonts w:ascii="Segoe UI" w:hAnsi="Segoe UI" w:cs="Segoe UI"/>
          <w:vanish/>
          <w:rPrChange w:id="21" w:author="Raj Pastagiya" w:date="2023-10-15T11:04:00Z">
            <w:rPr>
              <w:ins w:id="22" w:author="Raj Pastagiya" w:date="2023-10-15T11:39:00Z"/>
              <w:rFonts w:ascii="Segoe UI" w:hAnsi="Segoe UI" w:cs="Segoe UI"/>
            </w:rPr>
          </w:rPrChange>
        </w:rPr>
      </w:pPr>
    </w:p>
    <w:p w14:paraId="3B7C8736" w14:textId="3DBA6E40" w:rsidR="00727B2C" w:rsidRPr="00FE58AC" w:rsidRDefault="00FE58A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vanish/>
          <w:rPrChange w:id="23" w:author="Raj Pastagiya" w:date="2023-10-15T11:39:00Z">
            <w:rPr/>
          </w:rPrChange>
        </w:rPr>
        <w:pPrChange w:id="24" w:author="Raj Pastagiya" w:date="2023-10-15T11:00:00Z">
          <w:pPr/>
        </w:pPrChange>
      </w:pPr>
      <w:ins w:id="25" w:author="Raj Pastagiya" w:date="2023-10-15T11:39:00Z">
        <w:r w:rsidRPr="00FE58AC">
          <w:rPr>
            <w:vanish/>
            <w:rPrChange w:id="26" w:author="Raj Pastagiya" w:date="2023-10-15T11:39:00Z">
              <w:rPr/>
            </w:rPrChange>
          </w:rPr>
          <w:t>5eE9tvkJfrnPP8SCC8PpdHXjnEFASJC5hyvhnNYYfjFSWkJEs1hWiKTQjgHcCUx3pupqvNvP1c4MEPYMTdYce54JXapZ3Q5k6VGGbfoUa4mCyApbe5tgkT36wCpbnwCUxvxRtDJ1BREMXa6NEGaX42NFLERAfQEMkFF1USeZnojbf8XnWG2BEYzSNgbeZU9cZgAbnXrqr33k37Rd</w:t>
        </w:r>
        <w:r w:rsidRPr="00FE58AC">
          <w:rPr>
            <w:vanish/>
            <w:rPrChange w:id="27" w:author="Raj Pastagiya" w:date="2023-10-15T11:39:00Z">
              <w:rPr/>
            </w:rPrChange>
          </w:rPr>
          <w:lastRenderedPageBreak/>
          <w:t>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</w:t>
        </w:r>
        <w:r w:rsidRPr="00FE58AC">
          <w:rPr>
            <w:vanish/>
            <w:rPrChange w:id="28" w:author="Raj Pastagiya" w:date="2023-10-15T11:39:00Z">
              <w:rPr/>
            </w:rPrChange>
          </w:rPr>
          <w:lastRenderedPageBreak/>
          <w:t>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</w:t>
        </w:r>
        <w:r w:rsidRPr="00FE58AC">
          <w:rPr>
            <w:vanish/>
            <w:rPrChange w:id="29" w:author="Raj Pastagiya" w:date="2023-10-15T11:39:00Z">
              <w:rPr/>
            </w:rPrChange>
          </w:rPr>
          <w:lastRenderedPageBreak/>
          <w:t>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</w:t>
        </w:r>
      </w:ins>
    </w:p>
    <w:sectPr w:rsidR="00727B2C" w:rsidRPr="00FE5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D6E55"/>
    <w:multiLevelType w:val="multilevel"/>
    <w:tmpl w:val="E8EA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7671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 Pastagiya">
    <w15:presenceInfo w15:providerId="AD" w15:userId="S::201751032@iiitvadodara.ac.in::346b4226-e3da-4ffc-9455-10de386cea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F3"/>
    <w:rsid w:val="00087338"/>
    <w:rsid w:val="000B2894"/>
    <w:rsid w:val="001659A7"/>
    <w:rsid w:val="005B67F3"/>
    <w:rsid w:val="00727B2C"/>
    <w:rsid w:val="00905757"/>
    <w:rsid w:val="00C20137"/>
    <w:rsid w:val="00FE58A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F12C"/>
  <w15:chartTrackingRefBased/>
  <w15:docId w15:val="{31C6C9F2-0D81-4C4B-A58F-AD72FDEB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5757"/>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Strong">
    <w:name w:val="Strong"/>
    <w:basedOn w:val="DefaultParagraphFont"/>
    <w:uiPriority w:val="22"/>
    <w:qFormat/>
    <w:rsid w:val="00905757"/>
    <w:rPr>
      <w:b/>
      <w:bCs/>
    </w:rPr>
  </w:style>
  <w:style w:type="paragraph" w:styleId="Revision">
    <w:name w:val="Revision"/>
    <w:hidden/>
    <w:uiPriority w:val="99"/>
    <w:semiHidden/>
    <w:rsid w:val="00905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9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70B0A-1176-465A-A0F1-52359C18E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1649</Words>
  <Characters>9400</Characters>
  <Application>Microsoft Office Word</Application>
  <DocSecurity>0</DocSecurity>
  <Lines>78</Lines>
  <Paragraphs>22</Paragraphs>
  <ScaleCrop>false</ScaleCrop>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Pastagiya</dc:creator>
  <cp:keywords/>
  <dc:description/>
  <cp:lastModifiedBy>Raj Pastagiya</cp:lastModifiedBy>
  <cp:revision>6</cp:revision>
  <dcterms:created xsi:type="dcterms:W3CDTF">2023-10-15T05:22:00Z</dcterms:created>
  <dcterms:modified xsi:type="dcterms:W3CDTF">2023-10-19T04:23:00Z</dcterms:modified>
</cp:coreProperties>
</file>